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4B753D" w14:textId="3BDF97A8" w:rsidR="00BD3705" w:rsidRDefault="005A4D77">
      <w:r>
        <w:t>Eric Zeng</w:t>
      </w:r>
    </w:p>
    <w:p w14:paraId="0BC9D1D7" w14:textId="0B3F7BCD" w:rsidR="005A4D77" w:rsidRDefault="005A4D77">
      <w:r>
        <w:t>CIS 197</w:t>
      </w:r>
    </w:p>
    <w:p w14:paraId="1D7D3134" w14:textId="7F1BC1ED" w:rsidR="005A4D77" w:rsidDel="005A4D77" w:rsidRDefault="005A4D77">
      <w:pPr>
        <w:rPr>
          <w:del w:id="0" w:author="Zeng, Eric Q" w:date="2019-11-01T11:30:00Z"/>
        </w:rPr>
      </w:pPr>
      <w:r>
        <w:t>2019 November 0</w:t>
      </w:r>
      <w:r w:rsidR="00DF5A89">
        <w:t>1</w:t>
      </w:r>
    </w:p>
    <w:p w14:paraId="2CFF9FAC" w14:textId="53DAC4EF" w:rsidR="005A4D77" w:rsidRDefault="00DA278E" w:rsidP="00992E43">
      <w:pPr>
        <w:jc w:val="center"/>
      </w:pPr>
      <w:r>
        <w:t xml:space="preserve">CIS197 Fall2019 - </w:t>
      </w:r>
      <w:r w:rsidR="005A4D77">
        <w:t>Project Proposal</w:t>
      </w:r>
    </w:p>
    <w:p w14:paraId="696846B5" w14:textId="606D723B" w:rsidR="00992E43" w:rsidRDefault="00992E43" w:rsidP="00992E43"/>
    <w:p w14:paraId="61C43186" w14:textId="44E47432" w:rsidR="00992E43" w:rsidRDefault="008B24C1" w:rsidP="00992E43">
      <w:r>
        <w:t>Overview</w:t>
      </w:r>
    </w:p>
    <w:p w14:paraId="255B0517" w14:textId="226F3EBF" w:rsidR="008B24C1" w:rsidRDefault="008B24C1" w:rsidP="00992E43">
      <w:r>
        <w:tab/>
        <w:t>For my project, I aim to build an inventory system for my dance troupe on campus. We have tons of props and costumes that are currently managed by a Google Sheets. There are many issues with the current system such as the lack of pictures, accurate counts, and the ability to “checkout” items for use in show or practice. This puts a lot of burden on the treasurer in charge of making sure the sheets are up to date with the current status of the inventory. This new inventory system will allow troupe members to authenticate themsel</w:t>
      </w:r>
      <w:r w:rsidR="003D1B6C">
        <w:t>ves, view current items in stock, and request to checkout items.</w:t>
      </w:r>
    </w:p>
    <w:p w14:paraId="20C6F483" w14:textId="0B9F183D" w:rsidR="003D1B6C" w:rsidRDefault="003D1B6C" w:rsidP="00992E43"/>
    <w:p w14:paraId="71719D0C" w14:textId="7D214F2D" w:rsidR="003D1B6C" w:rsidRDefault="003D1B6C" w:rsidP="00992E43">
      <w:r>
        <w:t>Features</w:t>
      </w:r>
    </w:p>
    <w:p w14:paraId="01E75FCC" w14:textId="66C96CE4" w:rsidR="003D1B6C" w:rsidRDefault="00FB126E" w:rsidP="00FB126E">
      <w:pPr>
        <w:pStyle w:val="ListParagraph"/>
        <w:numPr>
          <w:ilvl w:val="0"/>
          <w:numId w:val="2"/>
        </w:numPr>
      </w:pPr>
      <w:r>
        <w:t xml:space="preserve">Authentication (via passport.js or possibly </w:t>
      </w:r>
      <w:proofErr w:type="spellStart"/>
      <w:r>
        <w:t>PennKey</w:t>
      </w:r>
      <w:proofErr w:type="spellEnd"/>
      <w:r>
        <w:t xml:space="preserve"> system?)</w:t>
      </w:r>
    </w:p>
    <w:p w14:paraId="69F13489" w14:textId="1053B812" w:rsidR="00FB126E" w:rsidRDefault="00FB126E" w:rsidP="00FB126E">
      <w:pPr>
        <w:pStyle w:val="ListParagraph"/>
        <w:numPr>
          <w:ilvl w:val="0"/>
          <w:numId w:val="2"/>
        </w:numPr>
      </w:pPr>
      <w:r>
        <w:t>Graphical view of items w/ pictures, short descriptions, quantity in stock, and locker location on campus</w:t>
      </w:r>
    </w:p>
    <w:p w14:paraId="76C9431B" w14:textId="12C49C49" w:rsidR="00FB126E" w:rsidRDefault="00FB126E" w:rsidP="00FB126E">
      <w:pPr>
        <w:pStyle w:val="ListParagraph"/>
        <w:numPr>
          <w:ilvl w:val="1"/>
          <w:numId w:val="2"/>
        </w:numPr>
      </w:pPr>
      <w:r>
        <w:t>May also include link to previous show video for examples of how to use this prop/costume</w:t>
      </w:r>
    </w:p>
    <w:p w14:paraId="1BAC570B" w14:textId="6E9114D6" w:rsidR="00FB126E" w:rsidRDefault="00FB126E" w:rsidP="00FB126E">
      <w:pPr>
        <w:pStyle w:val="ListParagraph"/>
        <w:numPr>
          <w:ilvl w:val="0"/>
          <w:numId w:val="2"/>
        </w:numPr>
      </w:pPr>
      <w:r>
        <w:t>Checkout/shopping cart system to allow for bulk requesting of items</w:t>
      </w:r>
    </w:p>
    <w:p w14:paraId="4ED94B01" w14:textId="56AAD27D" w:rsidR="00FB126E" w:rsidRDefault="00FB126E" w:rsidP="00FB126E">
      <w:pPr>
        <w:pStyle w:val="ListParagraph"/>
        <w:numPr>
          <w:ilvl w:val="0"/>
          <w:numId w:val="2"/>
        </w:numPr>
      </w:pPr>
      <w:r>
        <w:t>Requests are sent to treasure</w:t>
      </w:r>
      <w:r w:rsidR="002A6AFE">
        <w:t>r</w:t>
      </w:r>
      <w:r>
        <w:t>/executive board for physical retrieval</w:t>
      </w:r>
    </w:p>
    <w:p w14:paraId="6259E4AD" w14:textId="1056A091" w:rsidR="00FB126E" w:rsidRDefault="00FB126E" w:rsidP="00FB126E">
      <w:pPr>
        <w:pStyle w:val="ListParagraph"/>
        <w:numPr>
          <w:ilvl w:val="0"/>
          <w:numId w:val="2"/>
        </w:numPr>
      </w:pPr>
      <w:r>
        <w:t>Admin/executive account can approve/deny/fulfill requests</w:t>
      </w:r>
    </w:p>
    <w:p w14:paraId="665A89CE" w14:textId="2D4F3C87" w:rsidR="0039151C" w:rsidRDefault="0039151C" w:rsidP="00FB126E">
      <w:pPr>
        <w:pStyle w:val="ListParagraph"/>
        <w:numPr>
          <w:ilvl w:val="0"/>
          <w:numId w:val="2"/>
        </w:numPr>
      </w:pPr>
      <w:r>
        <w:t>Admins can manage what items are available for requesting, as well as add new items</w:t>
      </w:r>
    </w:p>
    <w:p w14:paraId="53D1DB43" w14:textId="2EA89C7F" w:rsidR="00FC40FB" w:rsidRDefault="00FC40FB" w:rsidP="00FC40FB"/>
    <w:p w14:paraId="15886ECF" w14:textId="6098F7DD" w:rsidR="00FC40FB" w:rsidRDefault="00FC40FB" w:rsidP="00FC40FB">
      <w:r>
        <w:t>Technologies</w:t>
      </w:r>
    </w:p>
    <w:p w14:paraId="6769B884" w14:textId="1DF9781A" w:rsidR="00FC40FB" w:rsidRDefault="00FC40FB" w:rsidP="00FC40FB">
      <w:pPr>
        <w:pStyle w:val="ListParagraph"/>
        <w:numPr>
          <w:ilvl w:val="0"/>
          <w:numId w:val="3"/>
        </w:numPr>
      </w:pPr>
      <w:r>
        <w:t>Node/Express backend</w:t>
      </w:r>
    </w:p>
    <w:p w14:paraId="3564C542" w14:textId="4887A004" w:rsidR="00FC40FB" w:rsidRDefault="00FC40FB" w:rsidP="00FC40FB">
      <w:pPr>
        <w:pStyle w:val="ListParagraph"/>
        <w:numPr>
          <w:ilvl w:val="0"/>
          <w:numId w:val="3"/>
        </w:numPr>
      </w:pPr>
      <w:r>
        <w:t>MongoDB OR Postgre</w:t>
      </w:r>
      <w:r w:rsidR="00534D6A">
        <w:t>SQL</w:t>
      </w:r>
    </w:p>
    <w:p w14:paraId="18CB0CA2" w14:textId="1FEE75FA" w:rsidR="00FC40FB" w:rsidRDefault="00FC40FB" w:rsidP="00FC40FB">
      <w:pPr>
        <w:pStyle w:val="ListParagraph"/>
        <w:numPr>
          <w:ilvl w:val="0"/>
          <w:numId w:val="3"/>
        </w:numPr>
      </w:pPr>
      <w:r>
        <w:t>React front-end</w:t>
      </w:r>
    </w:p>
    <w:p w14:paraId="1A30CE24" w14:textId="0D9260EC" w:rsidR="00FC40FB" w:rsidRDefault="00FC40FB" w:rsidP="00FC40FB">
      <w:pPr>
        <w:pStyle w:val="ListParagraph"/>
        <w:numPr>
          <w:ilvl w:val="0"/>
          <w:numId w:val="3"/>
        </w:numPr>
      </w:pPr>
      <w:r>
        <w:t>Redis/caching</w:t>
      </w:r>
    </w:p>
    <w:p w14:paraId="439CE4B2" w14:textId="16128535" w:rsidR="00FC40FB" w:rsidRDefault="00FC40FB" w:rsidP="00FC40FB">
      <w:pPr>
        <w:pStyle w:val="ListParagraph"/>
        <w:numPr>
          <w:ilvl w:val="0"/>
          <w:numId w:val="3"/>
        </w:numPr>
      </w:pPr>
      <w:r>
        <w:t>Authentication service</w:t>
      </w:r>
    </w:p>
    <w:p w14:paraId="5F8D0E3B" w14:textId="50BFC8E3" w:rsidR="00311ADB" w:rsidRDefault="00311ADB" w:rsidP="00FC40FB">
      <w:pPr>
        <w:pStyle w:val="ListParagraph"/>
        <w:numPr>
          <w:ilvl w:val="0"/>
          <w:numId w:val="3"/>
        </w:numPr>
      </w:pPr>
      <w:r>
        <w:t>Deployed on cloud service (AWS)</w:t>
      </w:r>
      <w:bookmarkStart w:id="1" w:name="_GoBack"/>
      <w:bookmarkEnd w:id="1"/>
    </w:p>
    <w:p w14:paraId="2D22B561" w14:textId="27951D69" w:rsidR="00BB5852" w:rsidRDefault="00BB5852" w:rsidP="00BB5852"/>
    <w:p w14:paraId="781B7516" w14:textId="14760F3D" w:rsidR="00BB5852" w:rsidRDefault="00BB5852" w:rsidP="00BB5852">
      <w:r>
        <w:t>Milestones</w:t>
      </w:r>
    </w:p>
    <w:p w14:paraId="07D2DE2B" w14:textId="77777777" w:rsidR="004B15F7" w:rsidRDefault="00BB5852" w:rsidP="00BB5852">
      <w:pPr>
        <w:pStyle w:val="ListParagraph"/>
        <w:numPr>
          <w:ilvl w:val="0"/>
          <w:numId w:val="6"/>
        </w:numPr>
      </w:pPr>
      <w:r>
        <w:t xml:space="preserve">MS1: </w:t>
      </w:r>
    </w:p>
    <w:p w14:paraId="20C45010" w14:textId="65AE11A0" w:rsidR="004B15F7" w:rsidRDefault="00BB5852" w:rsidP="00121D39">
      <w:pPr>
        <w:pStyle w:val="ListParagraph"/>
        <w:numPr>
          <w:ilvl w:val="1"/>
          <w:numId w:val="6"/>
        </w:numPr>
        <w:ind w:left="720" w:firstLine="360"/>
      </w:pPr>
      <w:r>
        <w:t xml:space="preserve">Setup backend Node </w:t>
      </w:r>
      <w:r w:rsidR="0074388B">
        <w:t xml:space="preserve">server </w:t>
      </w:r>
      <w:r>
        <w:t>w/ MongoDB or local Postgre</w:t>
      </w:r>
      <w:r w:rsidR="00121D39">
        <w:t>SQL</w:t>
      </w:r>
    </w:p>
    <w:p w14:paraId="103351D5" w14:textId="0EC494E5" w:rsidR="00BB5852" w:rsidRDefault="004B15F7" w:rsidP="004B15F7">
      <w:pPr>
        <w:pStyle w:val="ListParagraph"/>
        <w:numPr>
          <w:ilvl w:val="1"/>
          <w:numId w:val="6"/>
        </w:numPr>
      </w:pPr>
      <w:r>
        <w:t>A</w:t>
      </w:r>
      <w:r w:rsidR="0074388B">
        <w:t>uthentication service</w:t>
      </w:r>
      <w:r>
        <w:t xml:space="preserve"> working</w:t>
      </w:r>
    </w:p>
    <w:p w14:paraId="2690C047" w14:textId="2200494A" w:rsidR="004B15F7" w:rsidRDefault="004B15F7" w:rsidP="004B15F7">
      <w:pPr>
        <w:pStyle w:val="ListParagraph"/>
        <w:numPr>
          <w:ilvl w:val="1"/>
          <w:numId w:val="6"/>
        </w:numPr>
      </w:pPr>
      <w:r>
        <w:t>API endpoints working</w:t>
      </w:r>
    </w:p>
    <w:p w14:paraId="7B597868" w14:textId="62F312A4" w:rsidR="0074388B" w:rsidRDefault="0074388B" w:rsidP="00BB5852">
      <w:pPr>
        <w:pStyle w:val="ListParagraph"/>
        <w:numPr>
          <w:ilvl w:val="0"/>
          <w:numId w:val="6"/>
        </w:numPr>
      </w:pPr>
      <w:r>
        <w:t xml:space="preserve">MS2: Basic React front-end </w:t>
      </w:r>
      <w:r w:rsidR="004B15F7">
        <w:t>view w/ API connections</w:t>
      </w:r>
    </w:p>
    <w:p w14:paraId="221F1936" w14:textId="3232DDA9" w:rsidR="004B15F7" w:rsidRDefault="004B15F7" w:rsidP="00BB5852">
      <w:pPr>
        <w:pStyle w:val="ListParagraph"/>
        <w:numPr>
          <w:ilvl w:val="0"/>
          <w:numId w:val="6"/>
        </w:numPr>
      </w:pPr>
      <w:r>
        <w:t>MS3: Polishing front-end and add caching, if possible</w:t>
      </w:r>
    </w:p>
    <w:p w14:paraId="42A3CBF1" w14:textId="7259FC52" w:rsidR="00DF5A89" w:rsidRDefault="00DF5A89" w:rsidP="00DF5A89"/>
    <w:p w14:paraId="0131B9BF" w14:textId="08BE360F" w:rsidR="002A6AFE" w:rsidRDefault="002A6AFE" w:rsidP="00DF5A89">
      <w:r>
        <w:t>GitHub</w:t>
      </w:r>
    </w:p>
    <w:p w14:paraId="042C8D2F" w14:textId="14305CC6" w:rsidR="002A6AFE" w:rsidRPr="00695C81" w:rsidRDefault="002A6AFE" w:rsidP="002A6AFE">
      <w:pPr>
        <w:pStyle w:val="ListParagraph"/>
        <w:numPr>
          <w:ilvl w:val="0"/>
          <w:numId w:val="8"/>
        </w:numPr>
        <w:rPr>
          <w:rFonts w:eastAsia="Times New Roman" w:cs="Times New Roman"/>
        </w:rPr>
      </w:pPr>
      <w:hyperlink r:id="rId6" w:history="1">
        <w:r w:rsidRPr="002A6AFE">
          <w:rPr>
            <w:rFonts w:eastAsia="Times New Roman" w:cs="Times New Roman"/>
            <w:color w:val="0000FF"/>
            <w:u w:val="single"/>
          </w:rPr>
          <w:t>https://github.com/ericqzeng/padt-inventory</w:t>
        </w:r>
      </w:hyperlink>
    </w:p>
    <w:sectPr w:rsidR="002A6AFE" w:rsidRPr="00695C81" w:rsidSect="00E322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DengXian">
    <w:altName w:val="等线"/>
    <w:panose1 w:val="02010600030101010101"/>
    <w:charset w:val="86"/>
    <w:family w:val="script"/>
    <w:pitch w:val="variable"/>
    <w:sig w:usb0="A00002BF" w:usb1="38CF7CFA" w:usb2="00000016" w:usb3="00000000" w:csb0="0004000F" w:csb1="00000000"/>
  </w:font>
  <w:font w:name="DengXian Light">
    <w:altName w:val="等线 Light"/>
    <w:panose1 w:val="02010600030101010101"/>
    <w:charset w:val="86"/>
    <w:family w:val="script"/>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ACF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6644A5"/>
    <w:multiLevelType w:val="hybridMultilevel"/>
    <w:tmpl w:val="49E090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BD62538"/>
    <w:multiLevelType w:val="hybridMultilevel"/>
    <w:tmpl w:val="3CE6CE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D907AF"/>
    <w:multiLevelType w:val="hybridMultilevel"/>
    <w:tmpl w:val="F20C7E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6B477BA"/>
    <w:multiLevelType w:val="hybridMultilevel"/>
    <w:tmpl w:val="FE50CE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0673674"/>
    <w:multiLevelType w:val="hybridMultilevel"/>
    <w:tmpl w:val="68F277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50A34FF"/>
    <w:multiLevelType w:val="hybridMultilevel"/>
    <w:tmpl w:val="A05A1EF6"/>
    <w:lvl w:ilvl="0" w:tplc="04090001">
      <w:start w:val="1"/>
      <w:numFmt w:val="bullet"/>
      <w:lvlText w:val=""/>
      <w:lvlJc w:val="left"/>
      <w:pPr>
        <w:ind w:left="1447" w:hanging="360"/>
      </w:pPr>
      <w:rPr>
        <w:rFonts w:ascii="Symbol" w:hAnsi="Symbol" w:hint="default"/>
      </w:rPr>
    </w:lvl>
    <w:lvl w:ilvl="1" w:tplc="04090003" w:tentative="1">
      <w:start w:val="1"/>
      <w:numFmt w:val="bullet"/>
      <w:lvlText w:val="o"/>
      <w:lvlJc w:val="left"/>
      <w:pPr>
        <w:ind w:left="2167" w:hanging="360"/>
      </w:pPr>
      <w:rPr>
        <w:rFonts w:ascii="Courier New" w:hAnsi="Courier New" w:cs="Courier New" w:hint="default"/>
      </w:rPr>
    </w:lvl>
    <w:lvl w:ilvl="2" w:tplc="04090005" w:tentative="1">
      <w:start w:val="1"/>
      <w:numFmt w:val="bullet"/>
      <w:lvlText w:val=""/>
      <w:lvlJc w:val="left"/>
      <w:pPr>
        <w:ind w:left="2887" w:hanging="360"/>
      </w:pPr>
      <w:rPr>
        <w:rFonts w:ascii="Wingdings" w:hAnsi="Wingdings" w:hint="default"/>
      </w:rPr>
    </w:lvl>
    <w:lvl w:ilvl="3" w:tplc="04090001" w:tentative="1">
      <w:start w:val="1"/>
      <w:numFmt w:val="bullet"/>
      <w:lvlText w:val=""/>
      <w:lvlJc w:val="left"/>
      <w:pPr>
        <w:ind w:left="3607" w:hanging="360"/>
      </w:pPr>
      <w:rPr>
        <w:rFonts w:ascii="Symbol" w:hAnsi="Symbol" w:hint="default"/>
      </w:rPr>
    </w:lvl>
    <w:lvl w:ilvl="4" w:tplc="04090003" w:tentative="1">
      <w:start w:val="1"/>
      <w:numFmt w:val="bullet"/>
      <w:lvlText w:val="o"/>
      <w:lvlJc w:val="left"/>
      <w:pPr>
        <w:ind w:left="4327" w:hanging="360"/>
      </w:pPr>
      <w:rPr>
        <w:rFonts w:ascii="Courier New" w:hAnsi="Courier New" w:cs="Courier New" w:hint="default"/>
      </w:rPr>
    </w:lvl>
    <w:lvl w:ilvl="5" w:tplc="04090005" w:tentative="1">
      <w:start w:val="1"/>
      <w:numFmt w:val="bullet"/>
      <w:lvlText w:val=""/>
      <w:lvlJc w:val="left"/>
      <w:pPr>
        <w:ind w:left="5047" w:hanging="360"/>
      </w:pPr>
      <w:rPr>
        <w:rFonts w:ascii="Wingdings" w:hAnsi="Wingdings" w:hint="default"/>
      </w:rPr>
    </w:lvl>
    <w:lvl w:ilvl="6" w:tplc="04090001" w:tentative="1">
      <w:start w:val="1"/>
      <w:numFmt w:val="bullet"/>
      <w:lvlText w:val=""/>
      <w:lvlJc w:val="left"/>
      <w:pPr>
        <w:ind w:left="5767" w:hanging="360"/>
      </w:pPr>
      <w:rPr>
        <w:rFonts w:ascii="Symbol" w:hAnsi="Symbol" w:hint="default"/>
      </w:rPr>
    </w:lvl>
    <w:lvl w:ilvl="7" w:tplc="04090003" w:tentative="1">
      <w:start w:val="1"/>
      <w:numFmt w:val="bullet"/>
      <w:lvlText w:val="o"/>
      <w:lvlJc w:val="left"/>
      <w:pPr>
        <w:ind w:left="6487" w:hanging="360"/>
      </w:pPr>
      <w:rPr>
        <w:rFonts w:ascii="Courier New" w:hAnsi="Courier New" w:cs="Courier New" w:hint="default"/>
      </w:rPr>
    </w:lvl>
    <w:lvl w:ilvl="8" w:tplc="04090005" w:tentative="1">
      <w:start w:val="1"/>
      <w:numFmt w:val="bullet"/>
      <w:lvlText w:val=""/>
      <w:lvlJc w:val="left"/>
      <w:pPr>
        <w:ind w:left="7207" w:hanging="360"/>
      </w:pPr>
      <w:rPr>
        <w:rFonts w:ascii="Wingdings" w:hAnsi="Wingdings" w:hint="default"/>
      </w:rPr>
    </w:lvl>
  </w:abstractNum>
  <w:abstractNum w:abstractNumId="6" w15:restartNumberingAfterBreak="0">
    <w:nsid w:val="5DD759BD"/>
    <w:multiLevelType w:val="hybridMultilevel"/>
    <w:tmpl w:val="000ACB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46F4410"/>
    <w:multiLevelType w:val="hybridMultilevel"/>
    <w:tmpl w:val="936E8E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6"/>
  </w:num>
  <w:num w:numId="4">
    <w:abstractNumId w:val="4"/>
  </w:num>
  <w:num w:numId="5">
    <w:abstractNumId w:val="0"/>
  </w:num>
  <w:num w:numId="6">
    <w:abstractNumId w:val="1"/>
  </w:num>
  <w:num w:numId="7">
    <w:abstractNumId w:val="3"/>
  </w:num>
  <w:num w:numId="8">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Zeng, Eric Q">
    <w15:presenceInfo w15:providerId="AD" w15:userId="S::ericzeng@upenn.edu::5de08c0b-4fc9-4e62-b844-532554c2a2b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4D77"/>
    <w:rsid w:val="000328A7"/>
    <w:rsid w:val="00121D39"/>
    <w:rsid w:val="00242724"/>
    <w:rsid w:val="002A6AFE"/>
    <w:rsid w:val="002B4DBA"/>
    <w:rsid w:val="00311ADB"/>
    <w:rsid w:val="003817D2"/>
    <w:rsid w:val="0039151C"/>
    <w:rsid w:val="003D1B6C"/>
    <w:rsid w:val="004044CB"/>
    <w:rsid w:val="004741A3"/>
    <w:rsid w:val="004B15F7"/>
    <w:rsid w:val="00534D6A"/>
    <w:rsid w:val="005A4D77"/>
    <w:rsid w:val="00695C81"/>
    <w:rsid w:val="006B3A16"/>
    <w:rsid w:val="007106FF"/>
    <w:rsid w:val="0074388B"/>
    <w:rsid w:val="007D3CA8"/>
    <w:rsid w:val="008B24C1"/>
    <w:rsid w:val="00927BA0"/>
    <w:rsid w:val="00992E43"/>
    <w:rsid w:val="00AC5BF3"/>
    <w:rsid w:val="00BB5852"/>
    <w:rsid w:val="00C03720"/>
    <w:rsid w:val="00DA278E"/>
    <w:rsid w:val="00DF5A89"/>
    <w:rsid w:val="00E32249"/>
    <w:rsid w:val="00FA1729"/>
    <w:rsid w:val="00FB126E"/>
    <w:rsid w:val="00FC40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A7A5C5B"/>
  <w14:defaultImageDpi w14:val="32767"/>
  <w15:chartTrackingRefBased/>
  <w15:docId w15:val="{C8086D9D-73A5-EB4F-B06C-8A4EBCBD30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5A4D77"/>
  </w:style>
  <w:style w:type="character" w:customStyle="1" w:styleId="DateChar">
    <w:name w:val="Date Char"/>
    <w:basedOn w:val="DefaultParagraphFont"/>
    <w:link w:val="Date"/>
    <w:uiPriority w:val="99"/>
    <w:semiHidden/>
    <w:rsid w:val="005A4D77"/>
  </w:style>
  <w:style w:type="paragraph" w:styleId="BalloonText">
    <w:name w:val="Balloon Text"/>
    <w:basedOn w:val="Normal"/>
    <w:link w:val="BalloonTextChar"/>
    <w:uiPriority w:val="99"/>
    <w:semiHidden/>
    <w:unhideWhenUsed/>
    <w:rsid w:val="005A4D77"/>
    <w:rPr>
      <w:rFonts w:cs="Times New Roman"/>
      <w:sz w:val="18"/>
      <w:szCs w:val="18"/>
    </w:rPr>
  </w:style>
  <w:style w:type="character" w:customStyle="1" w:styleId="BalloonTextChar">
    <w:name w:val="Balloon Text Char"/>
    <w:basedOn w:val="DefaultParagraphFont"/>
    <w:link w:val="BalloonText"/>
    <w:uiPriority w:val="99"/>
    <w:semiHidden/>
    <w:rsid w:val="005A4D77"/>
    <w:rPr>
      <w:rFonts w:cs="Times New Roman"/>
      <w:sz w:val="18"/>
      <w:szCs w:val="18"/>
    </w:rPr>
  </w:style>
  <w:style w:type="paragraph" w:styleId="ListParagraph">
    <w:name w:val="List Paragraph"/>
    <w:basedOn w:val="Normal"/>
    <w:uiPriority w:val="34"/>
    <w:qFormat/>
    <w:rsid w:val="00FB126E"/>
    <w:pPr>
      <w:ind w:left="720"/>
      <w:contextualSpacing/>
    </w:pPr>
  </w:style>
  <w:style w:type="character" w:styleId="Hyperlink">
    <w:name w:val="Hyperlink"/>
    <w:basedOn w:val="DefaultParagraphFont"/>
    <w:uiPriority w:val="99"/>
    <w:semiHidden/>
    <w:unhideWhenUsed/>
    <w:rsid w:val="002A6AF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39245537">
      <w:bodyDiv w:val="1"/>
      <w:marLeft w:val="0"/>
      <w:marRight w:val="0"/>
      <w:marTop w:val="0"/>
      <w:marBottom w:val="0"/>
      <w:divBdr>
        <w:top w:val="none" w:sz="0" w:space="0" w:color="auto"/>
        <w:left w:val="none" w:sz="0" w:space="0" w:color="auto"/>
        <w:bottom w:val="none" w:sz="0" w:space="0" w:color="auto"/>
        <w:right w:val="none" w:sz="0" w:space="0" w:color="auto"/>
      </w:divBdr>
    </w:div>
    <w:div w:id="2073888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ericqzeng/padt-inventory"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81F885-2B93-B149-8149-90076DFBA7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1</Pages>
  <Words>255</Words>
  <Characters>1458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Zeng, Eric Q</dc:creator>
  <cp:keywords/>
  <dc:description/>
  <cp:lastModifiedBy>Zeng, Eric Q</cp:lastModifiedBy>
  <cp:revision>17</cp:revision>
  <dcterms:created xsi:type="dcterms:W3CDTF">2019-11-01T15:30:00Z</dcterms:created>
  <dcterms:modified xsi:type="dcterms:W3CDTF">2019-11-01T16:11:00Z</dcterms:modified>
</cp:coreProperties>
</file>